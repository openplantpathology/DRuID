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5FC0F" w14:textId="77777777" w:rsidR="00477AB6" w:rsidRPr="00EA498E" w:rsidRDefault="00477AB6" w:rsidP="00477AB6">
      <w:pPr>
        <w:rPr>
          <w:rFonts w:eastAsia="Times New Roman" w:cs="Arial"/>
          <w:color w:val="222222"/>
        </w:rPr>
      </w:pPr>
      <w:bookmarkStart w:id="0" w:name="_GoBack"/>
      <w:bookmarkEnd w:id="0"/>
    </w:p>
    <w:p w14:paraId="020BD640" w14:textId="0406495C" w:rsidR="00EA498E" w:rsidRPr="0060689B" w:rsidDel="0082072D" w:rsidRDefault="00FA24A1">
      <w:pPr>
        <w:pStyle w:val="Title"/>
        <w:rPr>
          <w:del w:id="1" w:author="Adam Sparks" w:date="2017-10-21T12:45:00Z"/>
        </w:rPr>
        <w:pPrChange w:id="2" w:author="Adam Sparks" w:date="2017-10-21T12:43:00Z">
          <w:pPr/>
        </w:pPrChange>
      </w:pPr>
      <w:proofErr w:type="spellStart"/>
      <w:r>
        <w:t>DRuID</w:t>
      </w:r>
      <w:proofErr w:type="spellEnd"/>
      <w:r w:rsidR="00EA498E" w:rsidRPr="0060689B">
        <w:t xml:space="preserve">: An </w:t>
      </w:r>
      <w:proofErr w:type="gramStart"/>
      <w:r w:rsidR="00EA498E" w:rsidRPr="0060689B">
        <w:t>informed</w:t>
      </w:r>
      <w:proofErr w:type="gramEnd"/>
      <w:r w:rsidR="00EA498E" w:rsidRPr="0060689B">
        <w:t xml:space="preserve">-Decision platform to reduce the risk of </w:t>
      </w:r>
      <w:proofErr w:type="spellStart"/>
      <w:r w:rsidR="00EA498E" w:rsidRPr="0060689B">
        <w:t>RIce</w:t>
      </w:r>
      <w:proofErr w:type="spellEnd"/>
      <w:r w:rsidR="00EA498E" w:rsidRPr="0060689B">
        <w:t xml:space="preserve"> Diseases</w:t>
      </w:r>
      <w:del w:id="3" w:author="Adam Sparks" w:date="2017-10-21T12:45:00Z">
        <w:r w:rsidR="00EA498E" w:rsidRPr="0060689B" w:rsidDel="0082072D">
          <w:delText xml:space="preserve"> </w:delText>
        </w:r>
      </w:del>
    </w:p>
    <w:p w14:paraId="13E55FDE" w14:textId="77777777" w:rsidR="00477AB6" w:rsidRPr="00EA498E" w:rsidRDefault="00477AB6">
      <w:pPr>
        <w:pStyle w:val="Title"/>
        <w:pPrChange w:id="4" w:author="Adam Sparks" w:date="2017-10-21T12:45:00Z">
          <w:pPr/>
        </w:pPrChange>
      </w:pPr>
    </w:p>
    <w:p w14:paraId="619B9640" w14:textId="3D3DC367" w:rsidR="00477AB6" w:rsidRDefault="00477AB6">
      <w:pPr>
        <w:pStyle w:val="Heading2"/>
        <w:rPr>
          <w:shd w:val="clear" w:color="auto" w:fill="FFFFFF"/>
        </w:rPr>
        <w:pPrChange w:id="5" w:author="Adam Sparks" w:date="2017-10-21T12:43:00Z">
          <w:pPr/>
        </w:pPrChange>
      </w:pPr>
      <w:r w:rsidRPr="00EA498E">
        <w:rPr>
          <w:shd w:val="clear" w:color="auto" w:fill="FFFFFF"/>
        </w:rPr>
        <w:t>Description: Brief, simple and engaging; must be easy for any audience to understand.</w:t>
      </w:r>
      <w:del w:id="6" w:author="Adam Sparks" w:date="2017-10-21T12:43:00Z">
        <w:r w:rsidRPr="00EA498E" w:rsidDel="0082072D">
          <w:br/>
        </w:r>
      </w:del>
    </w:p>
    <w:p w14:paraId="484CB18A" w14:textId="0DDCC010" w:rsidR="003D0A33" w:rsidDel="0082072D" w:rsidRDefault="00AC3E19" w:rsidP="00477AB6">
      <w:pPr>
        <w:rPr>
          <w:del w:id="7" w:author="Adam Sparks" w:date="2017-10-21T12:42:00Z"/>
        </w:rPr>
      </w:pPr>
      <w:r>
        <w:t xml:space="preserve">In ancient times, </w:t>
      </w:r>
      <w:ins w:id="8" w:author="Adam Sparks" w:date="2017-10-21T12:37:00Z">
        <w:r w:rsidR="0082072D">
          <w:t>d</w:t>
        </w:r>
      </w:ins>
      <w:del w:id="9" w:author="Adam Sparks" w:date="2017-10-21T12:37:00Z">
        <w:r w:rsidR="00FA24A1" w:rsidDel="0082072D">
          <w:delText>D</w:delText>
        </w:r>
      </w:del>
      <w:r w:rsidR="00FA24A1">
        <w:t>ruids w</w:t>
      </w:r>
      <w:r w:rsidR="00173251">
        <w:t xml:space="preserve">ere knowledge-keepers that </w:t>
      </w:r>
      <w:r>
        <w:t>provide</w:t>
      </w:r>
      <w:ins w:id="10" w:author="Adam Sparks" w:date="2017-10-21T12:37:00Z">
        <w:r w:rsidR="0082072D">
          <w:t>d</w:t>
        </w:r>
      </w:ins>
      <w:r w:rsidR="00173251">
        <w:t xml:space="preserve"> </w:t>
      </w:r>
      <w:r>
        <w:t xml:space="preserve">members of the </w:t>
      </w:r>
      <w:del w:id="11" w:author="Adam Sparks" w:date="2017-10-21T12:37:00Z">
        <w:r w:rsidDel="0082072D">
          <w:delText xml:space="preserve">society </w:delText>
        </w:r>
      </w:del>
      <w:ins w:id="12" w:author="Adam Sparks" w:date="2017-10-21T12:37:00Z">
        <w:r w:rsidR="0082072D">
          <w:t xml:space="preserve">community </w:t>
        </w:r>
      </w:ins>
      <w:r>
        <w:t xml:space="preserve">with </w:t>
      </w:r>
      <w:r w:rsidR="00173251">
        <w:t xml:space="preserve">advice on </w:t>
      </w:r>
      <w:del w:id="13" w:author="Adam Sparks" w:date="2017-10-21T12:37:00Z">
        <w:r w:rsidR="00173251" w:rsidDel="0082072D">
          <w:delText xml:space="preserve">heath </w:delText>
        </w:r>
      </w:del>
      <w:ins w:id="14" w:author="Adam Sparks" w:date="2017-10-21T12:37:00Z">
        <w:r w:rsidR="0082072D">
          <w:t xml:space="preserve">health </w:t>
        </w:r>
      </w:ins>
      <w:r w:rsidR="00173251">
        <w:t xml:space="preserve">matters. </w:t>
      </w:r>
      <w:r w:rsidR="00F67810">
        <w:t>In the same way, w</w:t>
      </w:r>
      <w:r w:rsidR="00593717">
        <w:t xml:space="preserve">e are proposing to implement a web platform to </w:t>
      </w:r>
      <w:del w:id="15" w:author="Adam Sparks" w:date="2017-10-21T12:37:00Z">
        <w:r w:rsidR="00593717" w:rsidDel="0082072D">
          <w:delText xml:space="preserve">advice </w:delText>
        </w:r>
      </w:del>
      <w:ins w:id="16" w:author="Adam Sparks" w:date="2017-10-21T12:37:00Z">
        <w:r w:rsidR="0082072D">
          <w:t xml:space="preserve">advise </w:t>
        </w:r>
      </w:ins>
      <w:r w:rsidR="00593717">
        <w:t xml:space="preserve">decision-makers on which rice varieties should be promoted </w:t>
      </w:r>
      <w:ins w:id="17" w:author="Adam Sparks" w:date="2017-10-21T12:37:00Z">
        <w:r w:rsidR="0082072D">
          <w:t xml:space="preserve">in the </w:t>
        </w:r>
      </w:ins>
      <w:r w:rsidR="00593717">
        <w:t>next season</w:t>
      </w:r>
      <w:r w:rsidR="00F67810">
        <w:t xml:space="preserve"> to </w:t>
      </w:r>
      <w:del w:id="18" w:author="Adam Sparks" w:date="2017-10-21T12:37:00Z">
        <w:r w:rsidR="00F67810" w:rsidDel="0082072D">
          <w:delText xml:space="preserve">keep </w:delText>
        </w:r>
      </w:del>
      <w:ins w:id="19" w:author="Adam Sparks" w:date="2017-10-21T12:37:00Z">
        <w:r w:rsidR="0082072D">
          <w:t xml:space="preserve">grow </w:t>
        </w:r>
      </w:ins>
      <w:r w:rsidR="00F67810">
        <w:t>a healthy crop</w:t>
      </w:r>
      <w:r w:rsidR="00593717">
        <w:t xml:space="preserve">. The tool will allow </w:t>
      </w:r>
      <w:ins w:id="20" w:author="Adam Sparks" w:date="2017-10-21T12:37:00Z">
        <w:r w:rsidR="0082072D">
          <w:t xml:space="preserve">us </w:t>
        </w:r>
      </w:ins>
      <w:r w:rsidR="00593717">
        <w:t xml:space="preserve">to manage </w:t>
      </w:r>
      <w:ins w:id="21" w:author="Adam Sparks" w:date="2017-10-21T12:37:00Z">
        <w:r w:rsidR="0082072D">
          <w:t xml:space="preserve">rice </w:t>
        </w:r>
      </w:ins>
      <w:r w:rsidR="00593717">
        <w:t xml:space="preserve">disease </w:t>
      </w:r>
      <w:ins w:id="22" w:author="Adam Sparks" w:date="2017-10-21T12:37:00Z">
        <w:r w:rsidR="0082072D">
          <w:t>in</w:t>
        </w:r>
      </w:ins>
      <w:del w:id="23" w:author="Adam Sparks" w:date="2017-10-21T12:37:00Z">
        <w:r w:rsidR="00593717" w:rsidDel="0082072D">
          <w:delText>on</w:delText>
        </w:r>
      </w:del>
      <w:r w:rsidR="00593717">
        <w:t xml:space="preserve"> real-time and to define breeding priorities for </w:t>
      </w:r>
      <w:del w:id="24" w:author="Adam Sparks" w:date="2017-10-21T12:38:00Z">
        <w:r w:rsidR="00593717" w:rsidDel="0082072D">
          <w:delText xml:space="preserve">the </w:delText>
        </w:r>
      </w:del>
      <w:ins w:id="25" w:author="Adam Sparks" w:date="2017-10-21T12:38:00Z">
        <w:r w:rsidR="0082072D">
          <w:t xml:space="preserve">specific </w:t>
        </w:r>
      </w:ins>
      <w:r w:rsidR="00593717">
        <w:t>region</w:t>
      </w:r>
      <w:ins w:id="26" w:author="Adam Sparks" w:date="2017-10-21T12:38:00Z">
        <w:r w:rsidR="0082072D">
          <w:t>s</w:t>
        </w:r>
      </w:ins>
      <w:r w:rsidR="00593717">
        <w:t xml:space="preserve">. In order to do </w:t>
      </w:r>
      <w:del w:id="27" w:author="Adam Sparks" w:date="2017-10-21T12:38:00Z">
        <w:r w:rsidR="00593717" w:rsidDel="0082072D">
          <w:delText>that</w:delText>
        </w:r>
      </w:del>
      <w:ins w:id="28" w:author="Adam Sparks" w:date="2017-10-21T12:38:00Z">
        <w:r w:rsidR="0082072D">
          <w:t>this</w:t>
        </w:r>
      </w:ins>
      <w:r w:rsidR="00593717">
        <w:t xml:space="preserve">, the platform </w:t>
      </w:r>
      <w:r w:rsidR="00FA24A1">
        <w:t xml:space="preserve">will </w:t>
      </w:r>
      <w:del w:id="29" w:author="Adam Sparks" w:date="2017-10-21T12:38:00Z">
        <w:r w:rsidR="00FA24A1" w:rsidDel="0082072D">
          <w:delText>be</w:delText>
        </w:r>
        <w:r w:rsidR="00593717" w:rsidDel="0082072D">
          <w:delText xml:space="preserve"> able to </w:delText>
        </w:r>
      </w:del>
      <w:r w:rsidR="00593717">
        <w:t>integrate</w:t>
      </w:r>
      <w:del w:id="30" w:author="Adam Sparks" w:date="2017-10-21T12:38:00Z">
        <w:r w:rsidR="00593717" w:rsidDel="0082072D">
          <w:delText>d</w:delText>
        </w:r>
      </w:del>
      <w:r w:rsidR="00593717">
        <w:t xml:space="preserve"> early-season </w:t>
      </w:r>
      <w:r w:rsidR="00FA24A1">
        <w:t>pathogen</w:t>
      </w:r>
      <w:r w:rsidR="00593717">
        <w:t xml:space="preserve"> diagnostics, modeling of weather patterns, and </w:t>
      </w:r>
      <w:del w:id="31" w:author="Adam Sparks" w:date="2017-10-21T12:38:00Z">
        <w:r w:rsidR="00593717" w:rsidDel="0082072D">
          <w:delText xml:space="preserve">rice </w:delText>
        </w:r>
      </w:del>
      <w:ins w:id="32" w:author="Adam Sparks" w:date="2017-10-21T12:38:00Z">
        <w:r w:rsidR="0082072D">
          <w:t xml:space="preserve">disease </w:t>
        </w:r>
      </w:ins>
      <w:r w:rsidR="00593717">
        <w:t xml:space="preserve">resistance </w:t>
      </w:r>
      <w:del w:id="33" w:author="Adam Sparks" w:date="2017-10-21T12:38:00Z">
        <w:r w:rsidR="00593717" w:rsidDel="0082072D">
          <w:delText>profiling</w:delText>
        </w:r>
        <w:r w:rsidR="00F67810" w:rsidDel="0082072D">
          <w:delText xml:space="preserve"> </w:delText>
        </w:r>
      </w:del>
      <w:ins w:id="34" w:author="Adam Sparks" w:date="2017-10-21T12:38:00Z">
        <w:r w:rsidR="0082072D">
          <w:t xml:space="preserve">profiles </w:t>
        </w:r>
      </w:ins>
      <w:r w:rsidR="00F67810">
        <w:t>of local rice varieties</w:t>
      </w:r>
      <w:r w:rsidR="00593717">
        <w:t xml:space="preserve">.  </w:t>
      </w:r>
      <w:r w:rsidR="00173251">
        <w:t xml:space="preserve">The platform </w:t>
      </w:r>
      <w:del w:id="35" w:author="Adam Sparks" w:date="2017-10-21T12:38:00Z">
        <w:r w:rsidR="00173251" w:rsidDel="0082072D">
          <w:delText>can give an advice</w:delText>
        </w:r>
      </w:del>
      <w:ins w:id="36" w:author="Adam Sparks" w:date="2017-10-21T12:38:00Z">
        <w:r w:rsidR="0082072D">
          <w:t>will provide advice</w:t>
        </w:r>
      </w:ins>
      <w:r w:rsidR="00173251">
        <w:t xml:space="preserve"> after solving</w:t>
      </w:r>
      <w:r w:rsidR="00593717">
        <w:t xml:space="preserve"> three main questions:</w:t>
      </w:r>
      <w:r w:rsidR="00593717" w:rsidRPr="00D711A5">
        <w:t xml:space="preserve"> </w:t>
      </w:r>
      <w:r w:rsidR="00593717">
        <w:t xml:space="preserve">What is the predominant pathogen population on the area? Which areas have higher risk of disease? What is the </w:t>
      </w:r>
      <w:ins w:id="37" w:author="Adam Sparks" w:date="2017-10-21T12:39:00Z">
        <w:r w:rsidR="0082072D">
          <w:t xml:space="preserve">host </w:t>
        </w:r>
      </w:ins>
      <w:r w:rsidR="00593717">
        <w:t>resistance spectrum that is needed for that area?</w:t>
      </w:r>
      <w:r w:rsidR="00457F6D">
        <w:t xml:space="preserve"> </w:t>
      </w:r>
      <w:r w:rsidR="00F67810">
        <w:t xml:space="preserve">We expect that the tool </w:t>
      </w:r>
      <w:r w:rsidR="00457F6D">
        <w:t xml:space="preserve">will allow public and private enterprises </w:t>
      </w:r>
      <w:r w:rsidR="00F67810">
        <w:t>to make informed</w:t>
      </w:r>
      <w:ins w:id="38" w:author="Adam Sparks" w:date="2017-10-21T12:39:00Z">
        <w:r w:rsidR="0082072D">
          <w:t xml:space="preserve"> </w:t>
        </w:r>
      </w:ins>
      <w:del w:id="39" w:author="Adam Sparks" w:date="2017-10-21T12:39:00Z">
        <w:r w:rsidR="00F67810" w:rsidDel="0082072D">
          <w:delText>-</w:delText>
        </w:r>
      </w:del>
      <w:r w:rsidR="00F67810">
        <w:t>decision</w:t>
      </w:r>
      <w:ins w:id="40" w:author="Adam Sparks" w:date="2017-10-21T12:39:00Z">
        <w:r w:rsidR="0082072D">
          <w:t>s</w:t>
        </w:r>
      </w:ins>
      <w:r w:rsidR="00F67810">
        <w:t xml:space="preserve"> on rice. </w:t>
      </w:r>
      <w:r w:rsidR="003D0A33">
        <w:t xml:space="preserve">To feed the </w:t>
      </w:r>
      <w:proofErr w:type="spellStart"/>
      <w:r w:rsidR="003D0A33">
        <w:t>DRUiD</w:t>
      </w:r>
      <w:proofErr w:type="spellEnd"/>
      <w:del w:id="41" w:author="Adam Sparks" w:date="2017-10-21T12:39:00Z">
        <w:r w:rsidR="003D0A33" w:rsidDel="0082072D">
          <w:delText>s</w:delText>
        </w:r>
      </w:del>
      <w:r w:rsidR="003D0A33">
        <w:t xml:space="preserve"> platform with field and environment data, we </w:t>
      </w:r>
      <w:r w:rsidR="00F67810">
        <w:t>have developed new technologies that will be integrated for the first time.</w:t>
      </w:r>
      <w:r w:rsidR="003D0A33">
        <w:t xml:space="preserve"> For instance, we created </w:t>
      </w:r>
      <w:proofErr w:type="spellStart"/>
      <w:r w:rsidR="003D0A33">
        <w:t>PathoTracer</w:t>
      </w:r>
      <w:proofErr w:type="spellEnd"/>
      <w:r w:rsidR="003D0A33">
        <w:t>, a molecular test that can identify pathogen races directly from infected leaf sample. We are also building up a catalog of resistance factors in released variet</w:t>
      </w:r>
      <w:r w:rsidR="00F67810">
        <w:t>ies</w:t>
      </w:r>
      <w:r w:rsidR="003D0A33">
        <w:t xml:space="preserve"> to determine</w:t>
      </w:r>
      <w:r w:rsidR="00F67810">
        <w:t xml:space="preserve"> the </w:t>
      </w:r>
      <w:del w:id="42" w:author="Adam Sparks" w:date="2017-10-21T12:39:00Z">
        <w:r w:rsidR="00F67810" w:rsidDel="0082072D">
          <w:delText xml:space="preserve">most </w:delText>
        </w:r>
      </w:del>
      <w:ins w:id="43" w:author="Adam Sparks" w:date="2017-10-21T12:39:00Z">
        <w:r w:rsidR="0082072D">
          <w:t xml:space="preserve">best </w:t>
        </w:r>
      </w:ins>
      <w:r w:rsidR="00F67810">
        <w:t>fit</w:t>
      </w:r>
      <w:del w:id="44" w:author="Adam Sparks" w:date="2017-10-21T12:39:00Z">
        <w:r w:rsidR="005C160A" w:rsidDel="0082072D">
          <w:delText>.</w:delText>
        </w:r>
      </w:del>
      <w:r w:rsidR="005C160A">
        <w:t>.</w:t>
      </w:r>
      <w:r w:rsidR="00F67810">
        <w:t xml:space="preserve"> </w:t>
      </w:r>
      <w:ins w:id="45" w:author="Adam Sparks" w:date="2017-10-21T12:41:00Z">
        <w:r w:rsidR="0082072D">
          <w:t xml:space="preserve">Using data from </w:t>
        </w:r>
        <w:proofErr w:type="spellStart"/>
        <w:r w:rsidR="0082072D">
          <w:t>PathoTracer</w:t>
        </w:r>
        <w:proofErr w:type="spellEnd"/>
        <w:r w:rsidR="0082072D">
          <w:t>, we will be m</w:t>
        </w:r>
      </w:ins>
      <w:ins w:id="46" w:author="Adam Sparks" w:date="2017-10-21T12:40:00Z">
        <w:r w:rsidR="0082072D">
          <w:t xml:space="preserve">onitoring the pathogen races in-real time and linking them with </w:t>
        </w:r>
      </w:ins>
      <w:ins w:id="47" w:author="Adam Sparks" w:date="2017-10-21T12:42:00Z">
        <w:r w:rsidR="0082072D">
          <w:t>weather and environmental</w:t>
        </w:r>
      </w:ins>
      <w:ins w:id="48" w:author="Adam Sparks" w:date="2017-10-21T12:40:00Z">
        <w:r w:rsidR="0082072D">
          <w:t xml:space="preserve"> data</w:t>
        </w:r>
      </w:ins>
      <w:ins w:id="49" w:author="Adam Sparks" w:date="2017-10-21T12:42:00Z">
        <w:r w:rsidR="0082072D">
          <w:t>, disease model outputs and other</w:t>
        </w:r>
      </w:ins>
      <w:ins w:id="50" w:author="Adam Sparks" w:date="2017-10-21T12:40:00Z">
        <w:r w:rsidR="0082072D">
          <w:t xml:space="preserve"> and </w:t>
        </w:r>
      </w:ins>
      <w:ins w:id="51" w:author="Adam Sparks" w:date="2017-10-21T12:42:00Z">
        <w:r w:rsidR="0082072D">
          <w:t xml:space="preserve">localized </w:t>
        </w:r>
        <w:proofErr w:type="spellStart"/>
        <w:r w:rsidR="0082072D">
          <w:t>informatio</w:t>
        </w:r>
      </w:ins>
      <w:proofErr w:type="spellEnd"/>
      <w:ins w:id="52" w:author="Adam Sparks" w:date="2017-10-21T12:40:00Z">
        <w:r w:rsidR="0082072D">
          <w:t xml:space="preserve"> using GIS</w:t>
        </w:r>
      </w:ins>
      <w:ins w:id="53" w:author="Adam Sparks" w:date="2017-10-21T12:42:00Z">
        <w:r w:rsidR="0082072D">
          <w:t>.</w:t>
        </w:r>
      </w:ins>
      <w:del w:id="54" w:author="Adam Sparks" w:date="2017-10-21T12:40:00Z">
        <w:r w:rsidR="003D0A33" w:rsidDel="0082072D">
          <w:delText xml:space="preserve">  </w:delText>
        </w:r>
      </w:del>
      <w:del w:id="55" w:author="Adam Sparks" w:date="2017-10-21T12:39:00Z">
        <w:r w:rsidR="003D0A33" w:rsidDel="0082072D">
          <w:delText>Finaly</w:delText>
        </w:r>
      </w:del>
      <w:del w:id="56" w:author="Adam Sparks" w:date="2017-10-21T12:42:00Z">
        <w:r w:rsidR="003D0A33" w:rsidDel="0082072D">
          <w:delText>, [modeling , weather…].</w:delText>
        </w:r>
        <w:r w:rsidR="00F67810" w:rsidDel="0082072D">
          <w:delText>[finalize this paragraph]</w:delText>
        </w:r>
      </w:del>
    </w:p>
    <w:p w14:paraId="4FA91148" w14:textId="77777777" w:rsidR="00EA498E" w:rsidRPr="00EA498E" w:rsidRDefault="00EA498E" w:rsidP="00477AB6">
      <w:pPr>
        <w:rPr>
          <w:rFonts w:eastAsia="Times New Roman" w:cs="Arial"/>
          <w:color w:val="222222"/>
          <w:shd w:val="clear" w:color="auto" w:fill="FFFFFF"/>
        </w:rPr>
      </w:pPr>
    </w:p>
    <w:p w14:paraId="32B30DB8" w14:textId="68C0E127" w:rsidR="00477AB6" w:rsidRPr="00EA498E" w:rsidRDefault="00477AB6">
      <w:pPr>
        <w:pStyle w:val="Heading2"/>
        <w:rPr>
          <w:shd w:val="clear" w:color="auto" w:fill="FFFFFF"/>
        </w:rPr>
        <w:pPrChange w:id="57" w:author="Adam Sparks" w:date="2017-10-21T12:43:00Z">
          <w:pPr/>
        </w:pPrChange>
      </w:pPr>
      <w:r w:rsidRPr="00EA498E">
        <w:rPr>
          <w:shd w:val="clear" w:color="auto" w:fill="FFFFFF"/>
        </w:rPr>
        <w:t>The need: Explain the need/the problem that needs to be solved - stats, case examples, infographics are welcome</w:t>
      </w:r>
      <w:del w:id="58" w:author="Adam Sparks" w:date="2017-10-21T12:43:00Z">
        <w:r w:rsidRPr="00EA498E" w:rsidDel="0082072D">
          <w:br/>
        </w:r>
      </w:del>
    </w:p>
    <w:p w14:paraId="1A220910" w14:textId="4A8A8FFA" w:rsidR="00477AB6" w:rsidRPr="00EA498E" w:rsidDel="0082072D" w:rsidRDefault="00553ACA" w:rsidP="00477AB6">
      <w:pPr>
        <w:rPr>
          <w:del w:id="59" w:author="Adam Sparks" w:date="2017-10-21T12:43:00Z"/>
          <w:rFonts w:eastAsia="Times New Roman" w:cs="Arial"/>
          <w:color w:val="222222"/>
          <w:shd w:val="clear" w:color="auto" w:fill="FFFFFF"/>
        </w:rPr>
      </w:pPr>
      <w:commentRangeStart w:id="60"/>
      <w:r>
        <w:rPr>
          <w:rFonts w:eastAsia="Times New Roman" w:cs="Arial"/>
          <w:color w:val="222222"/>
          <w:shd w:val="clear" w:color="auto" w:fill="FFFFFF"/>
        </w:rPr>
        <w:t>Rice diseases</w:t>
      </w:r>
      <w:r w:rsidR="00E243CA">
        <w:rPr>
          <w:rFonts w:eastAsia="Times New Roman" w:cs="Arial"/>
          <w:color w:val="222222"/>
          <w:shd w:val="clear" w:color="auto" w:fill="FFFFFF"/>
        </w:rPr>
        <w:t>, such as bacterial leaf blight, represent a serious</w:t>
      </w:r>
      <w:r w:rsidR="00DE596E">
        <w:rPr>
          <w:rFonts w:eastAsia="Times New Roman" w:cs="Arial"/>
          <w:color w:val="222222"/>
          <w:shd w:val="clear" w:color="auto" w:fill="FFFFFF"/>
        </w:rPr>
        <w:t xml:space="preserve"> limitat</w:t>
      </w:r>
      <w:r w:rsidR="00A23142">
        <w:rPr>
          <w:rFonts w:eastAsia="Times New Roman" w:cs="Arial"/>
          <w:color w:val="222222"/>
          <w:shd w:val="clear" w:color="auto" w:fill="FFFFFF"/>
        </w:rPr>
        <w:t xml:space="preserve">ion for </w:t>
      </w:r>
      <w:r w:rsidR="00317428">
        <w:rPr>
          <w:rFonts w:eastAsia="Times New Roman" w:cs="Arial"/>
          <w:color w:val="222222"/>
          <w:shd w:val="clear" w:color="auto" w:fill="FFFFFF"/>
        </w:rPr>
        <w:t xml:space="preserve">rice </w:t>
      </w:r>
      <w:r w:rsidR="00A23142">
        <w:rPr>
          <w:rFonts w:eastAsia="Times New Roman" w:cs="Arial"/>
          <w:color w:val="222222"/>
          <w:shd w:val="clear" w:color="auto" w:fill="FFFFFF"/>
        </w:rPr>
        <w:t xml:space="preserve">production in most </w:t>
      </w:r>
      <w:r w:rsidR="00DE596E">
        <w:rPr>
          <w:rFonts w:eastAsia="Times New Roman" w:cs="Arial"/>
          <w:color w:val="222222"/>
          <w:shd w:val="clear" w:color="auto" w:fill="FFFFFF"/>
        </w:rPr>
        <w:t>areas</w:t>
      </w:r>
      <w:r w:rsidR="00317428">
        <w:rPr>
          <w:rFonts w:eastAsia="Times New Roman" w:cs="Arial"/>
          <w:color w:val="222222"/>
          <w:shd w:val="clear" w:color="auto" w:fill="FFFFFF"/>
        </w:rPr>
        <w:t xml:space="preserve"> of Asia</w:t>
      </w:r>
      <w:r w:rsidR="00DE596E">
        <w:rPr>
          <w:rFonts w:eastAsia="Times New Roman" w:cs="Arial"/>
          <w:color w:val="222222"/>
          <w:shd w:val="clear" w:color="auto" w:fill="FFFFFF"/>
        </w:rPr>
        <w:t xml:space="preserve">. </w:t>
      </w:r>
      <w:r w:rsidR="008D0A80">
        <w:rPr>
          <w:rFonts w:eastAsia="Times New Roman" w:cs="Arial"/>
          <w:color w:val="222222"/>
          <w:shd w:val="clear" w:color="auto" w:fill="FFFFFF"/>
        </w:rPr>
        <w:t xml:space="preserve">The disease </w:t>
      </w:r>
      <w:r w:rsidR="003D0A33">
        <w:rPr>
          <w:rFonts w:eastAsia="Times New Roman" w:cs="Arial"/>
          <w:color w:val="222222"/>
          <w:shd w:val="clear" w:color="auto" w:fill="FFFFFF"/>
        </w:rPr>
        <w:t>prevails</w:t>
      </w:r>
      <w:r w:rsidR="008D0A80">
        <w:rPr>
          <w:rFonts w:eastAsia="Times New Roman" w:cs="Arial"/>
          <w:color w:val="222222"/>
          <w:shd w:val="clear" w:color="auto" w:fill="FFFFFF"/>
        </w:rPr>
        <w:t xml:space="preserve"> in the paddy field </w:t>
      </w:r>
      <w:r w:rsidR="008D0A80">
        <w:t xml:space="preserve">because farmers use susceptible varieties where weather conditions favor disease </w:t>
      </w:r>
      <w:r w:rsidR="003D0A33">
        <w:t xml:space="preserve">development. </w:t>
      </w:r>
      <w:r w:rsidR="00F67810">
        <w:t>In that scenario, the risk of having an outbreak the next season is higher</w:t>
      </w:r>
      <w:r w:rsidR="004B7498">
        <w:t>.</w:t>
      </w:r>
      <w:del w:id="61" w:author="Adam Sparks" w:date="2017-10-21T12:43:00Z">
        <w:r w:rsidR="004B7498" w:rsidDel="0082072D">
          <w:delText xml:space="preserve"> </w:delText>
        </w:r>
        <w:r w:rsidR="00F67810" w:rsidDel="0082072D">
          <w:delText xml:space="preserve"> </w:delText>
        </w:r>
      </w:del>
      <w:commentRangeEnd w:id="60"/>
      <w:r w:rsidR="0082072D">
        <w:rPr>
          <w:rStyle w:val="CommentReference"/>
        </w:rPr>
        <w:commentReference w:id="60"/>
      </w:r>
    </w:p>
    <w:p w14:paraId="26C26DA7" w14:textId="77777777" w:rsidR="00477AB6" w:rsidRPr="00EA498E" w:rsidRDefault="00477AB6" w:rsidP="00477AB6">
      <w:pPr>
        <w:rPr>
          <w:rFonts w:eastAsia="Times New Roman" w:cs="Arial"/>
          <w:color w:val="222222"/>
          <w:shd w:val="clear" w:color="auto" w:fill="FFFFFF"/>
        </w:rPr>
      </w:pPr>
    </w:p>
    <w:p w14:paraId="53E5838A" w14:textId="40C2387F" w:rsidR="001A0A18" w:rsidRDefault="00477AB6">
      <w:pPr>
        <w:pStyle w:val="Heading2"/>
        <w:rPr>
          <w:shd w:val="clear" w:color="auto" w:fill="FFFFFF"/>
        </w:rPr>
        <w:pPrChange w:id="62" w:author="Adam Sparks" w:date="2017-10-21T12:43:00Z">
          <w:pPr/>
        </w:pPrChange>
      </w:pPr>
      <w:r w:rsidRPr="00EA498E">
        <w:rPr>
          <w:shd w:val="clear" w:color="auto" w:fill="FFFFFF"/>
        </w:rPr>
        <w:t>Impact: What is the proposed impact? How will you solve this problem</w:t>
      </w:r>
      <w:del w:id="63" w:author="Adam Sparks" w:date="2017-10-21T12:43:00Z">
        <w:r w:rsidRPr="00EA498E" w:rsidDel="0082072D">
          <w:br/>
        </w:r>
      </w:del>
    </w:p>
    <w:p w14:paraId="75FE2F55" w14:textId="77777777" w:rsidR="0082072D" w:rsidRDefault="00471238" w:rsidP="001A0A18">
      <w:pPr>
        <w:rPr>
          <w:ins w:id="64" w:author="Adam Sparks" w:date="2017-10-21T12:43:00Z"/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We expect to empower rice farmers by providing seasonal advice. </w:t>
      </w:r>
      <w:r w:rsidR="001A0A18" w:rsidRPr="001A0A18">
        <w:rPr>
          <w:rFonts w:eastAsia="Times New Roman" w:cs="Arial"/>
          <w:color w:val="222222"/>
          <w:shd w:val="clear" w:color="auto" w:fill="FFFFFF"/>
        </w:rPr>
        <w:t xml:space="preserve">If </w:t>
      </w:r>
      <w:r w:rsidR="001A0A18">
        <w:rPr>
          <w:rFonts w:eastAsia="Times New Roman" w:cs="Arial"/>
          <w:color w:val="222222"/>
          <w:shd w:val="clear" w:color="auto" w:fill="FFFFFF"/>
        </w:rPr>
        <w:t xml:space="preserve">farmers know </w:t>
      </w:r>
      <w:r w:rsidR="00CA68BB">
        <w:rPr>
          <w:rFonts w:eastAsia="Times New Roman" w:cs="Arial"/>
          <w:color w:val="222222"/>
          <w:shd w:val="clear" w:color="auto" w:fill="FFFFFF"/>
        </w:rPr>
        <w:t>which</w:t>
      </w:r>
      <w:r w:rsidR="001A0A18">
        <w:rPr>
          <w:rFonts w:eastAsia="Times New Roman" w:cs="Arial"/>
          <w:color w:val="222222"/>
          <w:shd w:val="clear" w:color="auto" w:fill="FFFFFF"/>
        </w:rPr>
        <w:t xml:space="preserve"> variety is less likely</w:t>
      </w:r>
      <w:r>
        <w:rPr>
          <w:rFonts w:eastAsia="Times New Roman" w:cs="Arial"/>
          <w:color w:val="222222"/>
          <w:shd w:val="clear" w:color="auto" w:fill="FFFFFF"/>
        </w:rPr>
        <w:t xml:space="preserve"> to </w:t>
      </w:r>
      <w:r w:rsidR="00CA68BB">
        <w:rPr>
          <w:rFonts w:eastAsia="Times New Roman" w:cs="Arial"/>
          <w:color w:val="222222"/>
          <w:shd w:val="clear" w:color="auto" w:fill="FFFFFF"/>
        </w:rPr>
        <w:t>suffer</w:t>
      </w:r>
      <w:r>
        <w:rPr>
          <w:rFonts w:eastAsia="Times New Roman" w:cs="Arial"/>
          <w:color w:val="222222"/>
          <w:shd w:val="clear" w:color="auto" w:fill="FFFFFF"/>
        </w:rPr>
        <w:t xml:space="preserve"> in the following season, </w:t>
      </w:r>
      <w:r w:rsidR="00CA68BB">
        <w:rPr>
          <w:rFonts w:eastAsia="Times New Roman" w:cs="Arial"/>
          <w:color w:val="222222"/>
          <w:shd w:val="clear" w:color="auto" w:fill="FFFFFF"/>
        </w:rPr>
        <w:t xml:space="preserve">it will </w:t>
      </w:r>
      <w:r w:rsidR="001A0A18">
        <w:rPr>
          <w:rFonts w:eastAsia="Times New Roman" w:cs="Arial"/>
          <w:color w:val="222222"/>
          <w:shd w:val="clear" w:color="auto" w:fill="FFFFFF"/>
        </w:rPr>
        <w:t xml:space="preserve">reduce the risk and increases </w:t>
      </w:r>
      <w:del w:id="65" w:author="Adam Sparks" w:date="2017-10-21T12:40:00Z">
        <w:r w:rsidR="00CA68BB" w:rsidDel="0082072D">
          <w:rPr>
            <w:rFonts w:eastAsia="Times New Roman" w:cs="Arial"/>
            <w:color w:val="222222"/>
            <w:shd w:val="clear" w:color="auto" w:fill="FFFFFF"/>
          </w:rPr>
          <w:delText>its</w:delText>
        </w:r>
        <w:r w:rsidR="001A0A18" w:rsidDel="0082072D">
          <w:rPr>
            <w:rFonts w:eastAsia="Times New Roman" w:cs="Arial"/>
            <w:color w:val="222222"/>
            <w:shd w:val="clear" w:color="auto" w:fill="FFFFFF"/>
          </w:rPr>
          <w:delText xml:space="preserve"> </w:delText>
        </w:r>
      </w:del>
      <w:ins w:id="66" w:author="Adam Sparks" w:date="2017-10-21T12:40:00Z">
        <w:r w:rsidR="0082072D">
          <w:rPr>
            <w:rFonts w:eastAsia="Times New Roman" w:cs="Arial"/>
            <w:color w:val="222222"/>
            <w:shd w:val="clear" w:color="auto" w:fill="FFFFFF"/>
          </w:rPr>
          <w:t xml:space="preserve">their </w:t>
        </w:r>
      </w:ins>
      <w:r w:rsidR="001A0A18">
        <w:rPr>
          <w:rFonts w:eastAsia="Times New Roman" w:cs="Arial"/>
          <w:color w:val="222222"/>
          <w:shd w:val="clear" w:color="auto" w:fill="FFFFFF"/>
        </w:rPr>
        <w:t xml:space="preserve">income. </w:t>
      </w:r>
      <w:r>
        <w:rPr>
          <w:rFonts w:eastAsia="Times New Roman" w:cs="Arial"/>
          <w:color w:val="222222"/>
          <w:shd w:val="clear" w:color="auto" w:fill="FFFFFF"/>
        </w:rPr>
        <w:t>Up</w:t>
      </w:r>
      <w:del w:id="67" w:author="Adam Sparks" w:date="2017-10-21T12:40:00Z">
        <w:r w:rsidDel="0082072D">
          <w:rPr>
            <w:rFonts w:eastAsia="Times New Roman" w:cs="Arial"/>
            <w:color w:val="222222"/>
            <w:shd w:val="clear" w:color="auto" w:fill="FFFFFF"/>
          </w:rPr>
          <w:delText xml:space="preserve"> </w:delText>
        </w:r>
      </w:del>
      <w:r>
        <w:rPr>
          <w:rFonts w:eastAsia="Times New Roman" w:cs="Arial"/>
          <w:color w:val="222222"/>
          <w:shd w:val="clear" w:color="auto" w:fill="FFFFFF"/>
        </w:rPr>
        <w:t>scaling this pri</w:t>
      </w:r>
      <w:r w:rsidR="00CA68BB">
        <w:rPr>
          <w:rFonts w:eastAsia="Times New Roman" w:cs="Arial"/>
          <w:color w:val="222222"/>
          <w:shd w:val="clear" w:color="auto" w:fill="FFFFFF"/>
        </w:rPr>
        <w:t>nciple can result in effective</w:t>
      </w:r>
      <w:r>
        <w:rPr>
          <w:rFonts w:eastAsia="Times New Roman" w:cs="Arial"/>
          <w:color w:val="222222"/>
          <w:shd w:val="clear" w:color="auto" w:fill="FFFFFF"/>
        </w:rPr>
        <w:t xml:space="preserve"> management of large rice areas </w:t>
      </w:r>
      <w:r w:rsidR="00CA68BB">
        <w:rPr>
          <w:rFonts w:eastAsia="Times New Roman" w:cs="Arial"/>
          <w:color w:val="222222"/>
          <w:shd w:val="clear" w:color="auto" w:fill="FFFFFF"/>
        </w:rPr>
        <w:t>or targeting breeding by national programs working in rice.</w:t>
      </w:r>
      <w:del w:id="68" w:author="Adam Sparks" w:date="2017-10-21T12:43:00Z">
        <w:r w:rsidR="00CA68BB" w:rsidDel="0082072D">
          <w:rPr>
            <w:rFonts w:eastAsia="Times New Roman" w:cs="Arial"/>
            <w:color w:val="222222"/>
            <w:shd w:val="clear" w:color="auto" w:fill="FFFFFF"/>
          </w:rPr>
          <w:delText xml:space="preserve"> </w:delText>
        </w:r>
      </w:del>
    </w:p>
    <w:p w14:paraId="7D8EB10D" w14:textId="23B4E7B1" w:rsidR="001A0A18" w:rsidRPr="0082072D" w:rsidDel="0082072D" w:rsidRDefault="00CA68BB">
      <w:pPr>
        <w:pStyle w:val="Heading2"/>
        <w:rPr>
          <w:del w:id="69" w:author="Adam Sparks" w:date="2017-10-21T12:43:00Z"/>
          <w:shd w:val="clear" w:color="auto" w:fill="FFFFFF"/>
        </w:rPr>
        <w:pPrChange w:id="70" w:author="Adam Sparks" w:date="2017-10-21T12:43:00Z">
          <w:pPr/>
        </w:pPrChange>
      </w:pPr>
      <w:del w:id="71" w:author="Adam Sparks" w:date="2017-10-21T12:43:00Z">
        <w:r w:rsidRPr="0082072D" w:rsidDel="0082072D">
          <w:rPr>
            <w:shd w:val="clear" w:color="auto" w:fill="FFFFFF"/>
          </w:rPr>
          <w:delText xml:space="preserve"> </w:delText>
        </w:r>
        <w:r w:rsidR="00471238" w:rsidRPr="0082072D" w:rsidDel="0082072D">
          <w:rPr>
            <w:shd w:val="clear" w:color="auto" w:fill="FFFFFF"/>
          </w:rPr>
          <w:delText xml:space="preserve"> </w:delText>
        </w:r>
      </w:del>
    </w:p>
    <w:p w14:paraId="0A35706D" w14:textId="6E2930B0" w:rsidR="00AC3E19" w:rsidRPr="0082072D" w:rsidDel="0082072D" w:rsidRDefault="00AC3E19">
      <w:pPr>
        <w:pStyle w:val="Heading2"/>
        <w:rPr>
          <w:del w:id="72" w:author="Adam Sparks" w:date="2017-10-21T12:43:00Z"/>
        </w:rPr>
        <w:pPrChange w:id="73" w:author="Adam Sparks" w:date="2017-10-21T12:43:00Z">
          <w:pPr/>
        </w:pPrChange>
      </w:pPr>
    </w:p>
    <w:p w14:paraId="799A57F9" w14:textId="77777777" w:rsidR="00AC3E19" w:rsidRPr="0082072D" w:rsidDel="0082072D" w:rsidRDefault="00AC3E19">
      <w:pPr>
        <w:pStyle w:val="Heading2"/>
        <w:rPr>
          <w:del w:id="74" w:author="Adam Sparks" w:date="2017-10-21T12:43:00Z"/>
          <w:rFonts w:cs="Times New Roman"/>
        </w:rPr>
        <w:pPrChange w:id="75" w:author="Adam Sparks" w:date="2017-10-21T12:43:00Z">
          <w:pPr/>
        </w:pPrChange>
      </w:pPr>
      <w:r w:rsidRPr="0082072D">
        <w:rPr>
          <w:shd w:val="clear" w:color="auto" w:fill="FFFFFF"/>
          <w:rPrChange w:id="76" w:author="Adam Sparks" w:date="2017-10-21T12:43:00Z">
            <w:rPr>
              <w:b/>
              <w:shd w:val="clear" w:color="auto" w:fill="FFFFFF"/>
            </w:rPr>
          </w:rPrChange>
        </w:rPr>
        <w:t>Contact details</w:t>
      </w:r>
      <w:del w:id="77" w:author="Adam Sparks" w:date="2017-10-21T12:43:00Z">
        <w:r w:rsidRPr="0082072D" w:rsidDel="0082072D">
          <w:rPr>
            <w:shd w:val="clear" w:color="auto" w:fill="FFFFFF"/>
            <w:rPrChange w:id="78" w:author="Adam Sparks" w:date="2017-10-21T12:43:00Z">
              <w:rPr>
                <w:b/>
                <w:shd w:val="clear" w:color="auto" w:fill="FFFFFF"/>
              </w:rPr>
            </w:rPrChange>
          </w:rPr>
          <w:delText>:</w:delText>
        </w:r>
        <w:r w:rsidRPr="0082072D" w:rsidDel="0082072D">
          <w:rPr>
            <w:shd w:val="clear" w:color="auto" w:fill="FFFFFF"/>
          </w:rPr>
          <w:delText xml:space="preserve"> </w:delText>
        </w:r>
      </w:del>
    </w:p>
    <w:p w14:paraId="7B0E95EB" w14:textId="77777777" w:rsidR="00AC3E19" w:rsidRPr="0082072D" w:rsidRDefault="00AC3E19">
      <w:pPr>
        <w:pStyle w:val="Heading2"/>
        <w:pPrChange w:id="79" w:author="Adam Sparks" w:date="2017-10-21T12:43:00Z">
          <w:pPr/>
        </w:pPrChange>
      </w:pPr>
    </w:p>
    <w:p w14:paraId="3CF53E18" w14:textId="56B1E464" w:rsidR="00103DBD" w:rsidRDefault="00103DBD" w:rsidP="00AC3E19">
      <w:pPr>
        <w:rPr>
          <w:ins w:id="80" w:author="Adam Sparks" w:date="2017-10-21T12:47:00Z"/>
        </w:rPr>
      </w:pPr>
      <w:ins w:id="81" w:author="Adam Sparks" w:date="2017-10-21T12:48:00Z">
        <w:r>
          <w:t>Associate Professor</w:t>
        </w:r>
      </w:ins>
      <w:del w:id="82" w:author="Adam Sparks" w:date="2017-10-21T12:48:00Z">
        <w:r w:rsidR="00AC3E19" w:rsidDel="00103DBD">
          <w:delText>Dr.</w:delText>
        </w:r>
      </w:del>
      <w:r w:rsidR="00AC3E19">
        <w:t xml:space="preserve"> Adam </w:t>
      </w:r>
      <w:ins w:id="83" w:author="Adam Sparks" w:date="2017-10-21T12:48:00Z">
        <w:r>
          <w:t xml:space="preserve">H. </w:t>
        </w:r>
      </w:ins>
      <w:r w:rsidR="00AC3E19">
        <w:t>Spark</w:t>
      </w:r>
      <w:r w:rsidR="007F0101">
        <w:t>s</w:t>
      </w:r>
      <w:r w:rsidR="00AC3E19">
        <w:t>, University of Southern Queensland (USQ)</w:t>
      </w:r>
    </w:p>
    <w:p w14:paraId="78A2AB4B" w14:textId="74DD5201" w:rsidR="00103DBD" w:rsidRPr="00103DBD" w:rsidRDefault="00103DBD">
      <w:pPr>
        <w:pStyle w:val="ListParagraph"/>
        <w:numPr>
          <w:ilvl w:val="0"/>
          <w:numId w:val="2"/>
        </w:numPr>
        <w:rPr>
          <w:ins w:id="84" w:author="Adam Sparks" w:date="2017-10-21T12:47:00Z"/>
          <w:rPrChange w:id="85" w:author="Adam Sparks" w:date="2017-10-21T12:47:00Z">
            <w:rPr>
              <w:ins w:id="86" w:author="Adam Sparks" w:date="2017-10-21T12:47:00Z"/>
              <w:rFonts w:ascii="Courier New" w:hAnsi="Courier New" w:cs="Courier New"/>
              <w:color w:val="000000"/>
              <w:sz w:val="20"/>
              <w:szCs w:val="20"/>
              <w:lang w:val="en-GB" w:eastAsia="en-GB"/>
            </w:rPr>
          </w:rPrChange>
        </w:rPr>
        <w:pPrChange w:id="87" w:author="Adam Sparks" w:date="2017-10-21T12:48:00Z">
          <w:pPr>
            <w:pStyle w:val="ListParagraph"/>
            <w:numPr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ins w:id="88" w:author="Adam Sparks" w:date="2017-10-21T12:47:00Z">
        <w:r w:rsidRPr="00103DBD">
          <w:rPr>
            <w:rPrChange w:id="89" w:author="Adam Sparks" w:date="2017-10-21T12:47:00Z"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rPrChange>
          </w:rPr>
          <w:t>adam.sparks@usq.edu.au</w:t>
        </w:r>
      </w:ins>
    </w:p>
    <w:p w14:paraId="702E0251" w14:textId="3ED161DF" w:rsidR="00103DBD" w:rsidRPr="00103DBD" w:rsidRDefault="00103DBD">
      <w:pPr>
        <w:pStyle w:val="ListParagraph"/>
        <w:numPr>
          <w:ilvl w:val="0"/>
          <w:numId w:val="2"/>
        </w:numPr>
        <w:rPr>
          <w:ins w:id="90" w:author="Adam Sparks" w:date="2017-10-21T12:47:00Z"/>
          <w:rPrChange w:id="91" w:author="Adam Sparks" w:date="2017-10-21T12:47:00Z">
            <w:rPr>
              <w:ins w:id="92" w:author="Adam Sparks" w:date="2017-10-21T12:47:00Z"/>
              <w:rStyle w:val="Hyperlink"/>
              <w:rFonts w:ascii="Courier New" w:hAnsi="Courier New" w:cs="Courier New"/>
              <w:sz w:val="20"/>
              <w:szCs w:val="20"/>
              <w:lang w:val="en-GB" w:eastAsia="en-GB"/>
            </w:rPr>
          </w:rPrChange>
        </w:rPr>
        <w:pPrChange w:id="93" w:author="Adam Sparks" w:date="2017-10-21T12:48:00Z">
          <w:pPr>
            <w:pStyle w:val="ListParagraph"/>
            <w:numPr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ins w:id="94" w:author="Adam Sparks" w:date="2017-10-21T12:47:00Z">
        <w:r w:rsidRPr="00103DBD">
          <w:rPr>
            <w:rPrChange w:id="95" w:author="Adam Sparks" w:date="2017-10-21T12:47:00Z"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rPrChange>
          </w:rPr>
          <w:fldChar w:fldCharType="begin"/>
        </w:r>
        <w:r w:rsidRPr="00103DBD">
          <w:rPr>
            <w:rPrChange w:id="96" w:author="Adam Sparks" w:date="2017-10-21T12:47:00Z"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rPrChange>
          </w:rPr>
          <w:instrText xml:space="preserve"> HYPERLINK "https://orcid.org/0000-0002-0061-8359" </w:instrText>
        </w:r>
        <w:r w:rsidRPr="00103DBD">
          <w:rPr>
            <w:rPrChange w:id="97" w:author="Adam Sparks" w:date="2017-10-21T12:47:00Z"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rPrChange>
          </w:rPr>
          <w:fldChar w:fldCharType="separate"/>
        </w:r>
        <w:r w:rsidRPr="00103DBD">
          <w:rPr>
            <w:rPrChange w:id="98" w:author="Adam Sparks" w:date="2017-10-21T12:47:00Z">
              <w:rPr>
                <w:rStyle w:val="Hyperlink"/>
                <w:rFonts w:ascii="Courier New" w:hAnsi="Courier New" w:cs="Courier New"/>
                <w:sz w:val="20"/>
                <w:szCs w:val="20"/>
                <w:lang w:val="en-GB" w:eastAsia="en-GB"/>
              </w:rPr>
            </w:rPrChange>
          </w:rPr>
          <w:t>orcid.org/0000-0002-0061-8359</w:t>
        </w:r>
      </w:ins>
    </w:p>
    <w:p w14:paraId="2B1C917B" w14:textId="3C12CCEE" w:rsidR="00AC3E19" w:rsidDel="00103DBD" w:rsidRDefault="00103DBD" w:rsidP="00103DBD">
      <w:pPr>
        <w:rPr>
          <w:del w:id="99" w:author="Adam Sparks" w:date="2017-10-21T12:48:00Z"/>
        </w:rPr>
      </w:pPr>
      <w:ins w:id="100" w:author="Adam Sparks" w:date="2017-10-21T12:47:00Z">
        <w:r w:rsidRPr="00103DBD">
          <w:rPr>
            <w:rPrChange w:id="101" w:author="Adam Sparks" w:date="2017-10-21T12:47:00Z"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rPrChange>
          </w:rPr>
          <w:lastRenderedPageBreak/>
          <w:fldChar w:fldCharType="end"/>
        </w:r>
      </w:ins>
      <w:del w:id="102" w:author="Adam Sparks" w:date="2017-10-21T12:40:00Z">
        <w:r w:rsidR="00AC3E19" w:rsidDel="0082072D">
          <w:delText>.</w:delText>
        </w:r>
      </w:del>
    </w:p>
    <w:p w14:paraId="400E802B" w14:textId="77777777" w:rsidR="00AC3E19" w:rsidDel="0082072D" w:rsidRDefault="00AC3E19" w:rsidP="001A0A18">
      <w:pPr>
        <w:rPr>
          <w:del w:id="103" w:author="Adam Sparks" w:date="2017-10-21T12:45:00Z"/>
        </w:rPr>
      </w:pPr>
      <w:r>
        <w:t>Dr. Ricardo Oliva, International Rice Research Institute (IRRI)</w:t>
      </w:r>
    </w:p>
    <w:p w14:paraId="605F9117" w14:textId="77777777" w:rsidR="00F67810" w:rsidDel="0082072D" w:rsidRDefault="00F67810" w:rsidP="001A0A18">
      <w:pPr>
        <w:rPr>
          <w:del w:id="104" w:author="Adam Sparks" w:date="2017-10-21T12:45:00Z"/>
        </w:rPr>
      </w:pPr>
    </w:p>
    <w:p w14:paraId="4D4E0F99" w14:textId="77777777" w:rsidR="00F67810" w:rsidDel="0082072D" w:rsidRDefault="00F67810" w:rsidP="001A0A18">
      <w:pPr>
        <w:rPr>
          <w:del w:id="105" w:author="Adam Sparks" w:date="2017-10-21T12:45:00Z"/>
        </w:rPr>
      </w:pPr>
    </w:p>
    <w:p w14:paraId="73C29EAC" w14:textId="77777777" w:rsidR="00A764C2" w:rsidRPr="00EA498E" w:rsidRDefault="00A764C2"/>
    <w:sectPr w:rsidR="00A764C2" w:rsidRPr="00EA498E" w:rsidSect="00A01A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0" w:author="Adam Sparks" w:date="2017-10-21T12:44:00Z" w:initials="AS">
    <w:p w14:paraId="52241B99" w14:textId="4162A297" w:rsidR="0082072D" w:rsidRDefault="0082072D">
      <w:pPr>
        <w:pStyle w:val="CommentText"/>
      </w:pPr>
      <w:r>
        <w:rPr>
          <w:rStyle w:val="CommentReference"/>
        </w:rPr>
        <w:annotationRef/>
      </w:r>
      <w:r>
        <w:t xml:space="preserve">Need some infographics here. Maybe some EPIRICE model output showing risks of disease in Asia and some yield loss estimates. I wonder if we can get any </w:t>
      </w:r>
      <w:proofErr w:type="spellStart"/>
      <w:r>
        <w:t>PRiSM</w:t>
      </w:r>
      <w:proofErr w:type="spellEnd"/>
      <w:r>
        <w:t xml:space="preserve"> data that might support this? I need to check my data and see what I might have left from work with Syngenta as well and contact them and see if it were OK to use.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241B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DD9"/>
    <w:multiLevelType w:val="hybridMultilevel"/>
    <w:tmpl w:val="AA806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C4DB4"/>
    <w:multiLevelType w:val="hybridMultilevel"/>
    <w:tmpl w:val="6940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Sparks">
    <w15:presenceInfo w15:providerId="None" w15:userId="Adam Spar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A6"/>
    <w:rsid w:val="00064520"/>
    <w:rsid w:val="00103DBD"/>
    <w:rsid w:val="00173251"/>
    <w:rsid w:val="001A0A18"/>
    <w:rsid w:val="001B7A6C"/>
    <w:rsid w:val="001D3326"/>
    <w:rsid w:val="001F2B86"/>
    <w:rsid w:val="00264EC7"/>
    <w:rsid w:val="00285AFC"/>
    <w:rsid w:val="002A7231"/>
    <w:rsid w:val="002F49F9"/>
    <w:rsid w:val="00317428"/>
    <w:rsid w:val="003D0A33"/>
    <w:rsid w:val="00404A58"/>
    <w:rsid w:val="00457F6D"/>
    <w:rsid w:val="00471238"/>
    <w:rsid w:val="00477AB6"/>
    <w:rsid w:val="004B7498"/>
    <w:rsid w:val="004F7985"/>
    <w:rsid w:val="00506DD9"/>
    <w:rsid w:val="00553ACA"/>
    <w:rsid w:val="00593717"/>
    <w:rsid w:val="005C160A"/>
    <w:rsid w:val="0060689B"/>
    <w:rsid w:val="007249A7"/>
    <w:rsid w:val="007F0101"/>
    <w:rsid w:val="0082072D"/>
    <w:rsid w:val="008D0A80"/>
    <w:rsid w:val="00A01A5B"/>
    <w:rsid w:val="00A23142"/>
    <w:rsid w:val="00A764C2"/>
    <w:rsid w:val="00AC3E19"/>
    <w:rsid w:val="00BF0CA6"/>
    <w:rsid w:val="00CA68BB"/>
    <w:rsid w:val="00CE1722"/>
    <w:rsid w:val="00D711A5"/>
    <w:rsid w:val="00DC6DEA"/>
    <w:rsid w:val="00DE596E"/>
    <w:rsid w:val="00E04E66"/>
    <w:rsid w:val="00E243CA"/>
    <w:rsid w:val="00EA498E"/>
    <w:rsid w:val="00F67810"/>
    <w:rsid w:val="00FA24A1"/>
    <w:rsid w:val="00FD7D64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A3D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2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07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07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20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7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7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3D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BD"/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03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2483</Characters>
  <Application>Microsoft Macintosh Word</Application>
  <DocSecurity>0</DocSecurity>
  <Lines>45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Description: Brief, simple and engaging; must be easy for any audience to unders</vt:lpstr>
      <vt:lpstr>    The need: Explain the need/the problem that needs to be solved - stats, case exa</vt:lpstr>
      <vt:lpstr>    Impact: What is the proposed impact? How will you solve this problem</vt:lpstr>
      <vt:lpstr>    </vt:lpstr>
      <vt:lpstr>    </vt:lpstr>
      <vt:lpstr>    Contact details</vt:lpstr>
      <vt:lpstr>    </vt:lpstr>
    </vt:vector>
  </TitlesOfParts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Sparks</dc:creator>
  <cp:keywords/>
  <dc:description/>
  <cp:lastModifiedBy>Adam Sparks</cp:lastModifiedBy>
  <cp:revision>3</cp:revision>
  <dcterms:created xsi:type="dcterms:W3CDTF">2017-10-21T02:48:00Z</dcterms:created>
  <dcterms:modified xsi:type="dcterms:W3CDTF">2017-10-23T09:10:00Z</dcterms:modified>
</cp:coreProperties>
</file>